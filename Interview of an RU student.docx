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88AB" w14:textId="40A16C07" w:rsidR="005C357D" w:rsidRDefault="00D21891" w:rsidP="00D21891">
      <w:pPr>
        <w:pStyle w:val="Title"/>
        <w:jc w:val="center"/>
      </w:pPr>
      <w:r>
        <w:t>Interview of an RU student</w:t>
      </w:r>
    </w:p>
    <w:p w14:paraId="5D19D346" w14:textId="42CB0DC7" w:rsidR="00D21891" w:rsidRDefault="00D21891" w:rsidP="00D21891">
      <w:pPr>
        <w:pStyle w:val="Subtitle"/>
        <w:jc w:val="center"/>
      </w:pPr>
      <w:r>
        <w:t>Of Studies and Software Design</w:t>
      </w:r>
    </w:p>
    <w:p w14:paraId="1D3BFC67" w14:textId="61BA9EBE" w:rsidR="000C7A4E" w:rsidRDefault="0052742F" w:rsidP="000C7A4E">
      <w:r>
        <w:rPr>
          <w:noProof/>
        </w:rPr>
        <w:drawing>
          <wp:inline distT="0" distB="0" distL="0" distR="0" wp14:anchorId="78F128A2" wp14:editId="60DF079C">
            <wp:extent cx="5731510" cy="5807710"/>
            <wp:effectExtent l="0" t="0" r="2540" b="2540"/>
            <wp:docPr id="623489859" name="Picture 623489859" descr="Reykjavík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ykjavík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07710"/>
                    </a:xfrm>
                    <a:prstGeom prst="rect">
                      <a:avLst/>
                    </a:prstGeom>
                    <a:noFill/>
                    <a:ln>
                      <a:noFill/>
                    </a:ln>
                  </pic:spPr>
                </pic:pic>
              </a:graphicData>
            </a:graphic>
          </wp:inline>
        </w:drawing>
      </w:r>
    </w:p>
    <w:p w14:paraId="4C155742" w14:textId="77777777" w:rsidR="0052742F" w:rsidRDefault="0052742F" w:rsidP="000C7A4E"/>
    <w:p w14:paraId="373475B9" w14:textId="77777777" w:rsidR="0052742F" w:rsidRDefault="0052742F" w:rsidP="000C7A4E"/>
    <w:p w14:paraId="35CC68C9" w14:textId="77777777" w:rsidR="0098127D" w:rsidRPr="00775D6D" w:rsidRDefault="00260723" w:rsidP="0098127D">
      <w:pPr>
        <w:pStyle w:val="Heading2"/>
        <w:rPr>
          <w:rFonts w:asciiTheme="minorHAnsi" w:hAnsiTheme="minorHAnsi" w:cstheme="minorHAnsi"/>
          <w:sz w:val="36"/>
          <w:szCs w:val="36"/>
        </w:rPr>
      </w:pPr>
      <w:r w:rsidRPr="0098127D">
        <w:rPr>
          <w:rFonts w:asciiTheme="minorHAnsi" w:hAnsiTheme="minorHAnsi" w:cstheme="minorHAnsi"/>
          <w:sz w:val="36"/>
          <w:szCs w:val="36"/>
        </w:rPr>
        <w:t>Inter</w:t>
      </w:r>
      <w:r w:rsidR="003A2569" w:rsidRPr="0098127D">
        <w:rPr>
          <w:rFonts w:asciiTheme="minorHAnsi" w:hAnsiTheme="minorHAnsi" w:cstheme="minorHAnsi"/>
          <w:sz w:val="36"/>
          <w:szCs w:val="36"/>
        </w:rPr>
        <w:t xml:space="preserve">viewer - </w:t>
      </w:r>
      <w:r w:rsidR="0052742F" w:rsidRPr="0098127D">
        <w:rPr>
          <w:rFonts w:asciiTheme="minorHAnsi" w:hAnsiTheme="minorHAnsi" w:cstheme="minorHAnsi"/>
          <w:sz w:val="36"/>
          <w:szCs w:val="36"/>
        </w:rPr>
        <w:t>Friðrik F. Söebech</w:t>
      </w:r>
    </w:p>
    <w:p w14:paraId="1B0A5EDA" w14:textId="5F3EF349" w:rsidR="00344611" w:rsidRDefault="003A7284" w:rsidP="0044732A">
      <w:pPr>
        <w:pStyle w:val="Heading2"/>
        <w:rPr>
          <w:rFonts w:asciiTheme="minorHAnsi" w:hAnsiTheme="minorHAnsi" w:cstheme="minorHAnsi"/>
          <w:sz w:val="36"/>
          <w:szCs w:val="36"/>
        </w:rPr>
      </w:pPr>
      <w:r>
        <w:rPr>
          <w:rFonts w:asciiTheme="minorHAnsi" w:hAnsiTheme="minorHAnsi" w:cstheme="minorHAnsi"/>
          <w:sz w:val="36"/>
          <w:szCs w:val="36"/>
        </w:rPr>
        <w:t>Course</w:t>
      </w:r>
      <w:r w:rsidR="00775D6D">
        <w:rPr>
          <w:rFonts w:asciiTheme="minorHAnsi" w:hAnsiTheme="minorHAnsi" w:cstheme="minorHAnsi"/>
          <w:sz w:val="36"/>
          <w:szCs w:val="36"/>
        </w:rPr>
        <w:t xml:space="preserve"> </w:t>
      </w:r>
      <w:r w:rsidR="00265CA8">
        <w:rPr>
          <w:rFonts w:asciiTheme="minorHAnsi" w:hAnsiTheme="minorHAnsi" w:cstheme="minorHAnsi"/>
          <w:sz w:val="36"/>
          <w:szCs w:val="36"/>
        </w:rPr>
        <w:t>-</w:t>
      </w:r>
      <w:r w:rsidR="000268DE">
        <w:rPr>
          <w:rFonts w:asciiTheme="minorHAnsi" w:hAnsiTheme="minorHAnsi" w:cstheme="minorHAnsi"/>
          <w:sz w:val="36"/>
          <w:szCs w:val="36"/>
        </w:rPr>
        <w:t xml:space="preserve"> </w:t>
      </w:r>
      <w:r w:rsidR="00116346">
        <w:rPr>
          <w:rFonts w:asciiTheme="minorHAnsi" w:hAnsiTheme="minorHAnsi" w:cstheme="minorHAnsi"/>
          <w:sz w:val="36"/>
          <w:szCs w:val="36"/>
        </w:rPr>
        <w:t>T-216-</w:t>
      </w:r>
      <w:r w:rsidR="00265CA8">
        <w:rPr>
          <w:rFonts w:asciiTheme="minorHAnsi" w:hAnsiTheme="minorHAnsi" w:cstheme="minorHAnsi"/>
          <w:sz w:val="36"/>
          <w:szCs w:val="36"/>
        </w:rPr>
        <w:t>GHOH</w:t>
      </w:r>
      <w:r w:rsidR="00CD64D7">
        <w:rPr>
          <w:rFonts w:asciiTheme="minorHAnsi" w:hAnsiTheme="minorHAnsi" w:cstheme="minorHAnsi"/>
          <w:sz w:val="36"/>
          <w:szCs w:val="36"/>
        </w:rPr>
        <w:t xml:space="preserve"> </w:t>
      </w:r>
      <w:r w:rsidR="00265CA8">
        <w:rPr>
          <w:rFonts w:asciiTheme="minorHAnsi" w:hAnsiTheme="minorHAnsi" w:cstheme="minorHAnsi"/>
          <w:sz w:val="36"/>
          <w:szCs w:val="36"/>
        </w:rPr>
        <w:t>(Greining og hönnun hugbúnaðar)</w:t>
      </w:r>
    </w:p>
    <w:p w14:paraId="687EBB59" w14:textId="77777777" w:rsidR="00C5053F" w:rsidRPr="00C5053F" w:rsidRDefault="00C5053F" w:rsidP="00C5053F"/>
    <w:p w14:paraId="3DFB5DC9" w14:textId="77777777" w:rsidR="00C5053F" w:rsidRDefault="00C5053F" w:rsidP="00C5053F">
      <w:pPr>
        <w:pStyle w:val="Heading1"/>
        <w:jc w:val="right"/>
      </w:pPr>
    </w:p>
    <w:p w14:paraId="6D4B08A6" w14:textId="00404DF5" w:rsidR="00D572AD" w:rsidRDefault="00D572AD" w:rsidP="00C5053F">
      <w:pPr>
        <w:pStyle w:val="Heading1"/>
        <w:jc w:val="right"/>
        <w:rPr>
          <w:rFonts w:asciiTheme="minorHAnsi" w:hAnsiTheme="minorHAnsi" w:cstheme="minorHAnsi"/>
          <w:sz w:val="36"/>
          <w:szCs w:val="36"/>
        </w:rPr>
      </w:pPr>
      <w:r w:rsidRPr="00CD64D7">
        <w:t>25/08/2023</w:t>
      </w:r>
      <w:r>
        <w:rPr>
          <w:rFonts w:asciiTheme="minorHAnsi" w:hAnsiTheme="minorHAnsi" w:cstheme="minorHAnsi"/>
          <w:sz w:val="36"/>
          <w:szCs w:val="36"/>
        </w:rPr>
        <w:br w:type="page"/>
      </w:r>
    </w:p>
    <w:p w14:paraId="2EA16188" w14:textId="77777777" w:rsidR="0052218B" w:rsidRDefault="0052218B" w:rsidP="0044732A">
      <w:pPr>
        <w:pStyle w:val="Heading2"/>
        <w:rPr>
          <w:rFonts w:asciiTheme="minorHAnsi" w:hAnsiTheme="minorHAnsi" w:cstheme="minorHAnsi"/>
          <w:sz w:val="36"/>
          <w:szCs w:val="36"/>
        </w:rPr>
      </w:pPr>
    </w:p>
    <w:p w14:paraId="7B33320F" w14:textId="77777777" w:rsidR="0044732A" w:rsidRPr="0044732A" w:rsidRDefault="0044732A" w:rsidP="0044732A">
      <w:pPr>
        <w:pStyle w:val="Heading2"/>
        <w:rPr>
          <w:rFonts w:asciiTheme="minorHAnsi" w:hAnsiTheme="minorHAnsi" w:cstheme="minorHAnsi"/>
          <w:sz w:val="48"/>
          <w:szCs w:val="48"/>
        </w:rPr>
      </w:pPr>
    </w:p>
    <w:p w14:paraId="4171E2C1" w14:textId="1517DD41" w:rsidR="00A74495" w:rsidRDefault="00A74495" w:rsidP="00A74495">
      <w:pPr>
        <w:pStyle w:val="Heading1"/>
        <w:rPr>
          <w:b/>
          <w:bCs/>
        </w:rPr>
      </w:pPr>
      <w:r>
        <w:rPr>
          <w:b/>
          <w:bCs/>
        </w:rPr>
        <w:t>Interview Intro:</w:t>
      </w:r>
    </w:p>
    <w:p w14:paraId="34C07A4D" w14:textId="77777777" w:rsidR="00810DDF" w:rsidRDefault="00A9530E" w:rsidP="00104EA9">
      <w:pPr>
        <w:ind w:left="720"/>
      </w:pPr>
      <w:r>
        <w:t>This interview was conducted for a Project done at Reykjavík University</w:t>
      </w:r>
      <w:r w:rsidR="004C0FBA">
        <w:t>,</w:t>
      </w:r>
      <w:r w:rsidR="00A66DA7">
        <w:t xml:space="preserve"> </w:t>
      </w:r>
      <w:r w:rsidR="004C0FBA">
        <w:t>t</w:t>
      </w:r>
      <w:r w:rsidR="00A66DA7">
        <w:t xml:space="preserve">he interviewee </w:t>
      </w:r>
      <w:r w:rsidR="00104EA9">
        <w:t xml:space="preserve">being </w:t>
      </w:r>
      <w:r w:rsidR="00420E6B">
        <w:t>one of many students</w:t>
      </w:r>
      <w:r w:rsidR="001855B5">
        <w:t xml:space="preserve"> there at the </w:t>
      </w:r>
      <w:r w:rsidR="004C0FBA">
        <w:t xml:space="preserve">Uni. </w:t>
      </w:r>
      <w:r w:rsidR="00153739">
        <w:t xml:space="preserve">The subject matter discussed </w:t>
      </w:r>
      <w:r w:rsidR="00636477">
        <w:t xml:space="preserve">focuses on </w:t>
      </w:r>
      <w:r w:rsidR="00002EA3">
        <w:t xml:space="preserve">the tools they use during studies as well as </w:t>
      </w:r>
      <w:r w:rsidR="00572874">
        <w:t>software design.</w:t>
      </w:r>
      <w:r w:rsidR="00810DDF">
        <w:t xml:space="preserve"> </w:t>
      </w:r>
    </w:p>
    <w:p w14:paraId="327643DF" w14:textId="08A151FE" w:rsidR="00A74495" w:rsidRPr="00A74495" w:rsidRDefault="00810DDF" w:rsidP="00104EA9">
      <w:pPr>
        <w:ind w:left="720"/>
      </w:pPr>
      <w:r>
        <w:t xml:space="preserve">Note: The writing is not </w:t>
      </w:r>
      <w:r w:rsidR="00924E0E">
        <w:t xml:space="preserve">exactly what was said in the </w:t>
      </w:r>
      <w:r w:rsidR="00AE269E">
        <w:t>interview,</w:t>
      </w:r>
      <w:r w:rsidR="00924E0E">
        <w:t xml:space="preserve"> </w:t>
      </w:r>
      <w:r w:rsidR="00B67E2A">
        <w:t xml:space="preserve">but </w:t>
      </w:r>
      <w:r w:rsidR="00AE269E">
        <w:t>i</w:t>
      </w:r>
      <w:r w:rsidR="00B67E2A">
        <w:t>t is a summation that gets the same point across</w:t>
      </w:r>
      <w:r w:rsidR="0021543C">
        <w:t xml:space="preserve"> as the answers given.</w:t>
      </w:r>
      <w:r w:rsidR="00524DB4">
        <w:t xml:space="preserve"> </w:t>
      </w:r>
      <w:r w:rsidR="00AE269E">
        <w:t>I</w:t>
      </w:r>
      <w:r w:rsidR="00524DB4">
        <w:t xml:space="preserve">n the future recordings would </w:t>
      </w:r>
      <w:r w:rsidR="00FA2AC6">
        <w:t xml:space="preserve">be a better interview method </w:t>
      </w:r>
      <w:r w:rsidR="0021543C">
        <w:t xml:space="preserve">in my </w:t>
      </w:r>
      <w:r w:rsidR="00AE269E">
        <w:t>opinion</w:t>
      </w:r>
      <w:r w:rsidR="0021543C">
        <w:t>.</w:t>
      </w:r>
    </w:p>
    <w:p w14:paraId="6A7CF9E7" w14:textId="394034B4" w:rsidR="00DE7CFC" w:rsidRPr="00655FAD" w:rsidRDefault="00A74495" w:rsidP="00655FAD">
      <w:pPr>
        <w:pStyle w:val="Heading1"/>
        <w:rPr>
          <w:b/>
          <w:bCs/>
        </w:rPr>
      </w:pPr>
      <w:r>
        <w:rPr>
          <w:b/>
          <w:bCs/>
        </w:rPr>
        <w:t>Questions and Answers:</w:t>
      </w:r>
    </w:p>
    <w:p w14:paraId="3D5CF809" w14:textId="70790656" w:rsidR="00DE7CFC" w:rsidRDefault="001A5DCB" w:rsidP="00655FAD">
      <w:pPr>
        <w:ind w:firstLine="720"/>
      </w:pPr>
      <w:r>
        <w:t xml:space="preserve">Why did you choose to study </w:t>
      </w:r>
      <w:r w:rsidR="0071774C">
        <w:t>computer science at Reykjavík University?</w:t>
      </w:r>
      <w:r w:rsidR="008D52C3">
        <w:t xml:space="preserve"> </w:t>
      </w:r>
    </w:p>
    <w:p w14:paraId="63106C48" w14:textId="28938BD8" w:rsidR="00DE7CFC" w:rsidRDefault="00A24850" w:rsidP="00DE7CFC">
      <w:pPr>
        <w:ind w:left="720" w:firstLine="720"/>
      </w:pPr>
      <w:r>
        <w:t xml:space="preserve">I’ve been fascinated by </w:t>
      </w:r>
      <w:r w:rsidR="00186FE9">
        <w:t>computers since childhood and therefore</w:t>
      </w:r>
      <w:r w:rsidR="00191A90">
        <w:t xml:space="preserve"> I</w:t>
      </w:r>
      <w:r w:rsidR="00186FE9">
        <w:t xml:space="preserve"> wanted to pursue</w:t>
      </w:r>
    </w:p>
    <w:p w14:paraId="6570384F" w14:textId="1B0EB584" w:rsidR="00EB77C5" w:rsidRDefault="00AE269E" w:rsidP="00655FAD">
      <w:pPr>
        <w:ind w:left="720" w:firstLine="720"/>
      </w:pPr>
      <w:r>
        <w:t>f</w:t>
      </w:r>
      <w:r w:rsidR="00EB77C5">
        <w:t>urther knowledge about them</w:t>
      </w:r>
      <w:r w:rsidR="00655FAD">
        <w:t>.</w:t>
      </w:r>
    </w:p>
    <w:p w14:paraId="685069D6" w14:textId="63EC0B5A" w:rsidR="003E4C58" w:rsidRDefault="00474E05" w:rsidP="00655FAD">
      <w:r>
        <w:tab/>
        <w:t>And why Reykjavík Uni</w:t>
      </w:r>
      <w:r w:rsidR="003E4C58">
        <w:t xml:space="preserve"> specifically?</w:t>
      </w:r>
    </w:p>
    <w:p w14:paraId="30FD28EC" w14:textId="77777777" w:rsidR="0022201A" w:rsidRDefault="003E4C58" w:rsidP="00EB77C5">
      <w:r>
        <w:tab/>
      </w:r>
      <w:r>
        <w:tab/>
      </w:r>
      <w:r w:rsidR="003C21A8">
        <w:t xml:space="preserve">Because </w:t>
      </w:r>
      <w:r w:rsidR="003F2C8C">
        <w:t>Reykjavík U</w:t>
      </w:r>
      <w:r w:rsidR="003C21A8">
        <w:t>niversity is a</w:t>
      </w:r>
      <w:r w:rsidR="005438CB">
        <w:t>n esteemed institution</w:t>
      </w:r>
      <w:r w:rsidR="00A26F7B">
        <w:t xml:space="preserve"> with a good reputation</w:t>
      </w:r>
      <w:r w:rsidR="005438CB">
        <w:t xml:space="preserve"> that</w:t>
      </w:r>
    </w:p>
    <w:p w14:paraId="7277B226" w14:textId="3708175A" w:rsidR="00B05FF6" w:rsidRDefault="005438CB" w:rsidP="00655FAD">
      <w:pPr>
        <w:ind w:left="720" w:firstLine="720"/>
      </w:pPr>
      <w:r>
        <w:t xml:space="preserve">focuses </w:t>
      </w:r>
      <w:r w:rsidR="00EA79EB">
        <w:t>on teaching</w:t>
      </w:r>
      <w:r w:rsidR="0022201A">
        <w:t xml:space="preserve"> </w:t>
      </w:r>
      <w:r w:rsidR="00EA79EB">
        <w:t xml:space="preserve">practical </w:t>
      </w:r>
      <w:r w:rsidR="00B05FF6">
        <w:t>skills in this space.</w:t>
      </w:r>
    </w:p>
    <w:p w14:paraId="0E5EA0E3" w14:textId="69F861CB" w:rsidR="009D181B" w:rsidRDefault="00C95E3F" w:rsidP="00655FAD">
      <w:r>
        <w:tab/>
      </w:r>
      <w:r w:rsidR="00A47D25">
        <w:t xml:space="preserve">When studying </w:t>
      </w:r>
      <w:r w:rsidR="009D181B">
        <w:t>what support material do you usually use, like books, websites etc.?</w:t>
      </w:r>
    </w:p>
    <w:p w14:paraId="5B9055F0" w14:textId="77777777" w:rsidR="00181A84" w:rsidRDefault="009D181B" w:rsidP="00EB77C5">
      <w:r>
        <w:tab/>
      </w:r>
      <w:r>
        <w:tab/>
      </w:r>
      <w:r w:rsidR="009C02D1">
        <w:t xml:space="preserve">I usually use a combination of YouTube, chat </w:t>
      </w:r>
      <w:r w:rsidR="00FB786B">
        <w:t>GPT, StackOverflow</w:t>
      </w:r>
      <w:r w:rsidR="00181A84">
        <w:t xml:space="preserve"> and the</w:t>
      </w:r>
    </w:p>
    <w:p w14:paraId="155F87E1" w14:textId="7D632D81" w:rsidR="003F335A" w:rsidRDefault="00181A84" w:rsidP="00655FAD">
      <w:pPr>
        <w:ind w:left="720" w:firstLine="720"/>
      </w:pPr>
      <w:r>
        <w:t xml:space="preserve"> PowerPoint presentations provided by the instructors</w:t>
      </w:r>
      <w:r w:rsidR="003F335A">
        <w:t>.</w:t>
      </w:r>
    </w:p>
    <w:p w14:paraId="289A9D3E" w14:textId="6DCC89DC" w:rsidR="006B2404" w:rsidRDefault="00DB3EEE" w:rsidP="00655FAD">
      <w:r>
        <w:tab/>
        <w:t xml:space="preserve">What </w:t>
      </w:r>
      <w:r w:rsidR="006B2404">
        <w:t>do you think supports you the most during your studies?</w:t>
      </w:r>
    </w:p>
    <w:p w14:paraId="3061492E" w14:textId="77777777" w:rsidR="00401A3F" w:rsidRDefault="00655FAD" w:rsidP="00655FAD">
      <w:r>
        <w:tab/>
      </w:r>
      <w:r>
        <w:tab/>
      </w:r>
      <w:r w:rsidR="00106D84">
        <w:t xml:space="preserve">Having a good team that I can share my ideas with </w:t>
      </w:r>
      <w:r w:rsidR="00401A3F">
        <w:t>and learn from one another by</w:t>
      </w:r>
    </w:p>
    <w:p w14:paraId="79757153" w14:textId="28A92544" w:rsidR="00655FAD" w:rsidRDefault="00401A3F" w:rsidP="00401A3F">
      <w:pPr>
        <w:ind w:left="720" w:firstLine="720"/>
      </w:pPr>
      <w:r>
        <w:t xml:space="preserve"> Talking to one another.</w:t>
      </w:r>
    </w:p>
    <w:p w14:paraId="4401CD5A" w14:textId="42653C75" w:rsidR="00401A3F" w:rsidRDefault="00401A3F" w:rsidP="00401A3F">
      <w:r>
        <w:tab/>
      </w:r>
      <w:r w:rsidR="00166E9D">
        <w:t>What do you think the purpose is for making software systems?</w:t>
      </w:r>
    </w:p>
    <w:p w14:paraId="19C29FCA" w14:textId="69616DAF" w:rsidR="00166E9D" w:rsidRDefault="00166E9D" w:rsidP="00401A3F">
      <w:r>
        <w:tab/>
      </w:r>
      <w:r>
        <w:tab/>
        <w:t xml:space="preserve">It differs </w:t>
      </w:r>
      <w:r w:rsidR="00636CB5">
        <w:t xml:space="preserve">depending on the goal being put forth but the main reason for me is </w:t>
      </w:r>
      <w:r w:rsidR="00636C46">
        <w:t>to help</w:t>
      </w:r>
    </w:p>
    <w:p w14:paraId="31193541" w14:textId="418FF3B4" w:rsidR="00EC203D" w:rsidRDefault="00636C46" w:rsidP="00401A3F">
      <w:r>
        <w:tab/>
      </w:r>
      <w:r>
        <w:tab/>
      </w:r>
      <w:r w:rsidR="00904CC7">
        <w:t>a</w:t>
      </w:r>
      <w:r>
        <w:t xml:space="preserve">utomate tasks that take a lot of time and are tedious as well as </w:t>
      </w:r>
      <w:r w:rsidR="00EC203D">
        <w:t>reducing human</w:t>
      </w:r>
    </w:p>
    <w:p w14:paraId="46CCC581" w14:textId="542DE789" w:rsidR="00636C46" w:rsidRDefault="00904CC7" w:rsidP="00EC203D">
      <w:pPr>
        <w:ind w:left="720" w:firstLine="720"/>
      </w:pPr>
      <w:r>
        <w:t>e</w:t>
      </w:r>
      <w:r w:rsidR="00EC203D">
        <w:t>rror</w:t>
      </w:r>
      <w:r>
        <w:t xml:space="preserve"> for dangerous tasks</w:t>
      </w:r>
      <w:r w:rsidR="00EC203D">
        <w:t xml:space="preserve"> </w:t>
      </w:r>
    </w:p>
    <w:p w14:paraId="6E7D320D" w14:textId="45E906F6" w:rsidR="00904CC7" w:rsidRDefault="00904CC7" w:rsidP="00904CC7">
      <w:r>
        <w:tab/>
      </w:r>
      <w:r w:rsidR="00CE1AF3">
        <w:t xml:space="preserve">Can you </w:t>
      </w:r>
      <w:r w:rsidR="00C3337D">
        <w:t xml:space="preserve">mention three </w:t>
      </w:r>
      <w:r w:rsidR="00F73DFD">
        <w:t>software systems</w:t>
      </w:r>
      <w:ins w:id="0" w:author="Microsoft Word" w:date="2023-08-27T17:47:00Z">
        <w:r w:rsidR="008D037A">
          <w:t>, websites or apps</w:t>
        </w:r>
      </w:ins>
      <w:r w:rsidR="00F73DFD">
        <w:t xml:space="preserve"> that </w:t>
      </w:r>
      <w:r w:rsidR="005D71C7">
        <w:t>you consider</w:t>
      </w:r>
      <w:r w:rsidR="008D037A">
        <w:t xml:space="preserve"> </w:t>
      </w:r>
      <w:ins w:id="1" w:author="Microsoft Word" w:date="2023-08-27T17:47:00Z">
        <w:r w:rsidR="008D037A">
          <w:t>to be</w:t>
        </w:r>
        <w:r w:rsidR="005D71C7">
          <w:t xml:space="preserve"> </w:t>
        </w:r>
      </w:ins>
      <w:r w:rsidR="005D71C7">
        <w:t>well designed?</w:t>
      </w:r>
    </w:p>
    <w:p w14:paraId="60FC4879" w14:textId="03ADAAA9" w:rsidR="006B2404" w:rsidRDefault="006B2404" w:rsidP="003F335A">
      <w:r>
        <w:tab/>
      </w:r>
      <w:r>
        <w:tab/>
      </w:r>
      <w:r w:rsidR="00AD3048">
        <w:t>Instagram</w:t>
      </w:r>
    </w:p>
    <w:p w14:paraId="0C4EC9BB" w14:textId="78F220D8" w:rsidR="00AD3048" w:rsidRDefault="00AD3048" w:rsidP="003F335A">
      <w:r>
        <w:tab/>
      </w:r>
      <w:r>
        <w:tab/>
        <w:t>Hopp</w:t>
      </w:r>
    </w:p>
    <w:p w14:paraId="4E427EF4" w14:textId="474A3E53" w:rsidR="00AD3048" w:rsidRDefault="00AD3048" w:rsidP="003F335A">
      <w:r>
        <w:tab/>
      </w:r>
      <w:r>
        <w:tab/>
        <w:t>Canvas</w:t>
      </w:r>
    </w:p>
    <w:p w14:paraId="01E7C957" w14:textId="77777777" w:rsidR="00FF0D7A" w:rsidRDefault="0065775C" w:rsidP="003F335A">
      <w:r>
        <w:tab/>
      </w:r>
    </w:p>
    <w:p w14:paraId="404BC94E" w14:textId="60C838DE" w:rsidR="0065775C" w:rsidRDefault="00F46828" w:rsidP="00FF0D7A">
      <w:pPr>
        <w:ind w:firstLine="720"/>
      </w:pPr>
      <w:r>
        <w:lastRenderedPageBreak/>
        <w:t>Can you now describe</w:t>
      </w:r>
      <w:r w:rsidR="00FF0D7A">
        <w:t xml:space="preserve"> some</w:t>
      </w:r>
      <w:r>
        <w:t xml:space="preserve"> </w:t>
      </w:r>
      <w:r w:rsidR="0069561B">
        <w:t>examples of what makes these systems well designed?</w:t>
      </w:r>
    </w:p>
    <w:p w14:paraId="5399A705" w14:textId="57FF1753" w:rsidR="00E232CA" w:rsidRDefault="00E232CA" w:rsidP="00FF0D7A">
      <w:pPr>
        <w:ind w:firstLine="720"/>
      </w:pPr>
    </w:p>
    <w:p w14:paraId="12C60742" w14:textId="702EAA29" w:rsidR="00C4455E" w:rsidRDefault="0099739D" w:rsidP="003F335A">
      <w:r>
        <w:rPr>
          <w:noProof/>
        </w:rPr>
        <w:drawing>
          <wp:anchor distT="0" distB="0" distL="114300" distR="114300" simplePos="0" relativeHeight="251658240" behindDoc="1" locked="0" layoutInCell="1" allowOverlap="1" wp14:anchorId="17BDB6ED" wp14:editId="2F4FBFC0">
            <wp:simplePos x="0" y="0"/>
            <wp:positionH relativeFrom="margin">
              <wp:align>left</wp:align>
            </wp:positionH>
            <wp:positionV relativeFrom="paragraph">
              <wp:posOffset>26035</wp:posOffset>
            </wp:positionV>
            <wp:extent cx="2674620" cy="668020"/>
            <wp:effectExtent l="0" t="0" r="0" b="0"/>
            <wp:wrapSquare wrapText="bothSides"/>
            <wp:docPr id="1874776194" name="Picture 1874776194"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76194" name="Picture 1" descr="A black and white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620" cy="668020"/>
                    </a:xfrm>
                    <a:prstGeom prst="rect">
                      <a:avLst/>
                    </a:prstGeom>
                  </pic:spPr>
                </pic:pic>
              </a:graphicData>
            </a:graphic>
            <wp14:sizeRelH relativeFrom="margin">
              <wp14:pctWidth>0</wp14:pctWidth>
            </wp14:sizeRelH>
            <wp14:sizeRelV relativeFrom="margin">
              <wp14:pctHeight>0</wp14:pctHeight>
            </wp14:sizeRelV>
          </wp:anchor>
        </w:drawing>
      </w:r>
      <w:r w:rsidR="0050055E">
        <w:t>For Instagram I find the Icons quite neat and descriptive</w:t>
      </w:r>
      <w:r w:rsidR="00FA3DE9">
        <w:t xml:space="preserve"> with information being easy </w:t>
      </w:r>
      <w:r w:rsidR="00C4455E">
        <w:t>to find and understand.</w:t>
      </w:r>
    </w:p>
    <w:p w14:paraId="784C37D3" w14:textId="72AA75F9" w:rsidR="00C4455E" w:rsidRDefault="00C4455E" w:rsidP="003F335A"/>
    <w:p w14:paraId="6137DC33" w14:textId="46B969E2" w:rsidR="003768DF" w:rsidRDefault="00FC519D" w:rsidP="003F335A">
      <w:r>
        <w:rPr>
          <w:noProof/>
        </w:rPr>
        <w:drawing>
          <wp:anchor distT="0" distB="0" distL="114300" distR="114300" simplePos="0" relativeHeight="251658242" behindDoc="1" locked="0" layoutInCell="1" allowOverlap="1" wp14:anchorId="57D6F866" wp14:editId="560CA890">
            <wp:simplePos x="0" y="0"/>
            <wp:positionH relativeFrom="margin">
              <wp:align>left</wp:align>
            </wp:positionH>
            <wp:positionV relativeFrom="paragraph">
              <wp:posOffset>762635</wp:posOffset>
            </wp:positionV>
            <wp:extent cx="2705100" cy="774065"/>
            <wp:effectExtent l="0" t="0" r="0" b="6985"/>
            <wp:wrapTight wrapText="bothSides">
              <wp:wrapPolygon edited="0">
                <wp:start x="0" y="0"/>
                <wp:lineTo x="0" y="21263"/>
                <wp:lineTo x="21448" y="21263"/>
                <wp:lineTo x="21448" y="0"/>
                <wp:lineTo x="0" y="0"/>
              </wp:wrapPolygon>
            </wp:wrapTight>
            <wp:docPr id="295695212" name="Picture 2956952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5212" name="Picture 3"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774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108E3DB8" wp14:editId="458F1570">
            <wp:simplePos x="0" y="0"/>
            <wp:positionH relativeFrom="margin">
              <wp:align>left</wp:align>
            </wp:positionH>
            <wp:positionV relativeFrom="paragraph">
              <wp:posOffset>6985</wp:posOffset>
            </wp:positionV>
            <wp:extent cx="2689860" cy="984250"/>
            <wp:effectExtent l="0" t="0" r="0" b="6350"/>
            <wp:wrapTight wrapText="bothSides">
              <wp:wrapPolygon edited="0">
                <wp:start x="0" y="0"/>
                <wp:lineTo x="0" y="21321"/>
                <wp:lineTo x="21416" y="21321"/>
                <wp:lineTo x="21416" y="0"/>
                <wp:lineTo x="0" y="0"/>
              </wp:wrapPolygon>
            </wp:wrapTight>
            <wp:docPr id="1850526546" name="Picture 185052654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26546" name="Picture 2"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9860" cy="984250"/>
                    </a:xfrm>
                    <a:prstGeom prst="rect">
                      <a:avLst/>
                    </a:prstGeom>
                  </pic:spPr>
                </pic:pic>
              </a:graphicData>
            </a:graphic>
            <wp14:sizeRelH relativeFrom="margin">
              <wp14:pctWidth>0</wp14:pctWidth>
            </wp14:sizeRelH>
            <wp14:sizeRelV relativeFrom="margin">
              <wp14:pctHeight>0</wp14:pctHeight>
            </wp14:sizeRelV>
          </wp:anchor>
        </w:drawing>
      </w:r>
      <w:r w:rsidR="00AA330A">
        <w:t xml:space="preserve">I also like the </w:t>
      </w:r>
      <w:r w:rsidR="001A752D">
        <w:t>how many</w:t>
      </w:r>
      <w:r w:rsidR="00F7627D">
        <w:t xml:space="preserve"> options </w:t>
      </w:r>
      <w:r w:rsidR="0003284D">
        <w:t>there are for sharing content with other pe</w:t>
      </w:r>
      <w:r w:rsidR="002D1C01">
        <w:t>ople even if they are not on the same platform.</w:t>
      </w:r>
    </w:p>
    <w:p w14:paraId="37ACEE97" w14:textId="77777777" w:rsidR="003768DF" w:rsidRDefault="003768DF" w:rsidP="003F335A"/>
    <w:p w14:paraId="2E6D3C4E" w14:textId="77777777" w:rsidR="003768DF" w:rsidRDefault="003768DF" w:rsidP="003F335A"/>
    <w:p w14:paraId="722E3790" w14:textId="77777777" w:rsidR="003768DF" w:rsidRDefault="003768DF" w:rsidP="003F335A"/>
    <w:p w14:paraId="6339B2FB" w14:textId="569035C2" w:rsidR="003768DF" w:rsidRDefault="003768DF" w:rsidP="003F335A"/>
    <w:p w14:paraId="0648E641" w14:textId="338786B2" w:rsidR="00AD3048" w:rsidRDefault="0096710A" w:rsidP="003768DF">
      <w:pPr>
        <w:ind w:firstLine="720"/>
      </w:pPr>
      <w:r>
        <w:rPr>
          <w:noProof/>
        </w:rPr>
        <w:drawing>
          <wp:anchor distT="0" distB="0" distL="114300" distR="114300" simplePos="0" relativeHeight="251658243" behindDoc="1" locked="0" layoutInCell="1" allowOverlap="1" wp14:anchorId="49B9EF45" wp14:editId="71472298">
            <wp:simplePos x="0" y="0"/>
            <wp:positionH relativeFrom="margin">
              <wp:align>right</wp:align>
            </wp:positionH>
            <wp:positionV relativeFrom="paragraph">
              <wp:posOffset>3810</wp:posOffset>
            </wp:positionV>
            <wp:extent cx="1325880" cy="2868295"/>
            <wp:effectExtent l="0" t="0" r="7620" b="8255"/>
            <wp:wrapTight wrapText="bothSides">
              <wp:wrapPolygon edited="0">
                <wp:start x="0" y="0"/>
                <wp:lineTo x="0" y="21519"/>
                <wp:lineTo x="21414" y="21519"/>
                <wp:lineTo x="21414" y="0"/>
                <wp:lineTo x="0" y="0"/>
              </wp:wrapPolygon>
            </wp:wrapTight>
            <wp:docPr id="83008780" name="Picture 83008780"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8780" name="Picture 4" descr="A map of a cit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5880" cy="2868295"/>
                    </a:xfrm>
                    <a:prstGeom prst="rect">
                      <a:avLst/>
                    </a:prstGeom>
                  </pic:spPr>
                </pic:pic>
              </a:graphicData>
            </a:graphic>
            <wp14:sizeRelH relativeFrom="margin">
              <wp14:pctWidth>0</wp14:pctWidth>
            </wp14:sizeRelH>
            <wp14:sizeRelV relativeFrom="margin">
              <wp14:pctHeight>0</wp14:pctHeight>
            </wp14:sizeRelV>
          </wp:anchor>
        </w:drawing>
      </w:r>
      <w:r w:rsidR="00FE4AB6">
        <w:t xml:space="preserve">For Hopp </w:t>
      </w:r>
      <w:r w:rsidR="00E83D4E">
        <w:t xml:space="preserve">I like how clear the information </w:t>
      </w:r>
      <w:r w:rsidR="005901B0">
        <w:t>is o</w:t>
      </w:r>
      <w:r w:rsidR="00E83D4E">
        <w:t xml:space="preserve">n </w:t>
      </w:r>
      <w:r w:rsidR="00E232CA">
        <w:t xml:space="preserve">the </w:t>
      </w:r>
    </w:p>
    <w:p w14:paraId="23ED2C7C" w14:textId="553A2AC4" w:rsidR="000503CA" w:rsidRDefault="00E83D4E" w:rsidP="003F335A">
      <w:r>
        <w:tab/>
      </w:r>
      <w:r w:rsidR="005901B0">
        <w:t>screen</w:t>
      </w:r>
      <w:r w:rsidR="00127051">
        <w:t>, you see everything you need pretty</w:t>
      </w:r>
      <w:r w:rsidR="00E232CA">
        <w:t xml:space="preserve"> much on</w:t>
      </w:r>
    </w:p>
    <w:p w14:paraId="62F569F9" w14:textId="6AB5B4BE" w:rsidR="00127051" w:rsidRDefault="000503CA" w:rsidP="003F335A">
      <w:r>
        <w:tab/>
        <w:t>on the screen at once</w:t>
      </w:r>
      <w:r w:rsidR="00004461">
        <w:t>.</w:t>
      </w:r>
    </w:p>
    <w:p w14:paraId="733A2AB7" w14:textId="490BDFD5" w:rsidR="00BE736B" w:rsidRDefault="00934943" w:rsidP="003F335A">
      <w:r>
        <w:tab/>
        <w:t>I</w:t>
      </w:r>
      <w:r w:rsidR="000158A5">
        <w:t xml:space="preserve"> also like the multiple options for </w:t>
      </w:r>
      <w:r w:rsidR="00BE736B">
        <w:t>travel being in one</w:t>
      </w:r>
    </w:p>
    <w:p w14:paraId="4B920226" w14:textId="1256CB7A" w:rsidR="003B546B" w:rsidRDefault="00BE736B" w:rsidP="00BE736B">
      <w:pPr>
        <w:ind w:firstLine="720"/>
      </w:pPr>
      <w:r>
        <w:t xml:space="preserve"> place.</w:t>
      </w:r>
    </w:p>
    <w:p w14:paraId="5F4EB170" w14:textId="04BC31B7" w:rsidR="00265D1D" w:rsidRDefault="00265D1D" w:rsidP="003F335A">
      <w:r>
        <w:tab/>
      </w:r>
      <w:r>
        <w:tab/>
      </w:r>
    </w:p>
    <w:p w14:paraId="10715BEE" w14:textId="6569E06E" w:rsidR="00DB3EEE" w:rsidRDefault="00DB3EEE" w:rsidP="003F335A">
      <w:r>
        <w:tab/>
      </w:r>
      <w:r>
        <w:tab/>
      </w:r>
    </w:p>
    <w:p w14:paraId="691F72C6" w14:textId="19C01511" w:rsidR="00491FBF" w:rsidRDefault="00491FBF" w:rsidP="003F335A"/>
    <w:p w14:paraId="1A741060" w14:textId="26056478" w:rsidR="00491FBF" w:rsidRDefault="00491FBF" w:rsidP="003F335A"/>
    <w:p w14:paraId="61113ABE" w14:textId="42F749C6" w:rsidR="00491FBF" w:rsidRDefault="0096710A" w:rsidP="003F335A">
      <w:r>
        <w:rPr>
          <w:noProof/>
        </w:rPr>
        <w:drawing>
          <wp:anchor distT="0" distB="0" distL="114300" distR="114300" simplePos="0" relativeHeight="251658244" behindDoc="1" locked="0" layoutInCell="1" allowOverlap="1" wp14:anchorId="3200D2C2" wp14:editId="23D60EAB">
            <wp:simplePos x="0" y="0"/>
            <wp:positionH relativeFrom="margin">
              <wp:align>left</wp:align>
            </wp:positionH>
            <wp:positionV relativeFrom="paragraph">
              <wp:posOffset>269875</wp:posOffset>
            </wp:positionV>
            <wp:extent cx="1935480" cy="2705100"/>
            <wp:effectExtent l="0" t="0" r="7620" b="0"/>
            <wp:wrapTight wrapText="bothSides">
              <wp:wrapPolygon edited="0">
                <wp:start x="0" y="0"/>
                <wp:lineTo x="0" y="21448"/>
                <wp:lineTo x="21472" y="21448"/>
                <wp:lineTo x="21472" y="0"/>
                <wp:lineTo x="0" y="0"/>
              </wp:wrapPolygon>
            </wp:wrapTight>
            <wp:docPr id="1974973070" name="Picture 19749730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73070" name="Picture 5"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5480" cy="2705100"/>
                    </a:xfrm>
                    <a:prstGeom prst="rect">
                      <a:avLst/>
                    </a:prstGeom>
                  </pic:spPr>
                </pic:pic>
              </a:graphicData>
            </a:graphic>
            <wp14:sizeRelH relativeFrom="margin">
              <wp14:pctWidth>0</wp14:pctWidth>
            </wp14:sizeRelH>
            <wp14:sizeRelV relativeFrom="margin">
              <wp14:pctHeight>0</wp14:pctHeight>
            </wp14:sizeRelV>
          </wp:anchor>
        </w:drawing>
      </w:r>
    </w:p>
    <w:p w14:paraId="50113FD1" w14:textId="116DF907" w:rsidR="00491FBF" w:rsidRDefault="00491FBF" w:rsidP="003F335A"/>
    <w:p w14:paraId="25D5A226" w14:textId="1132C249" w:rsidR="00491FBF" w:rsidRDefault="00344617" w:rsidP="003F335A">
      <w:r>
        <w:t>For canvas I think that the courses are very well categorized</w:t>
      </w:r>
      <w:r w:rsidR="00272385">
        <w:t xml:space="preserve"> having both a </w:t>
      </w:r>
      <w:r>
        <w:t xml:space="preserve">nice </w:t>
      </w:r>
      <w:ins w:id="2" w:author="Microsoft Word" w:date="2023-08-27T17:47:00Z">
        <w:r w:rsidR="00FC4B2E">
          <w:t xml:space="preserve">compact </w:t>
        </w:r>
      </w:ins>
      <w:r>
        <w:t>form factor and</w:t>
      </w:r>
      <w:r w:rsidR="00272385">
        <w:t xml:space="preserve"> being</w:t>
      </w:r>
      <w:r>
        <w:t xml:space="preserve"> color coded</w:t>
      </w:r>
      <w:r w:rsidR="00AA1CB7">
        <w:t xml:space="preserve"> making it easy to understand.</w:t>
      </w:r>
    </w:p>
    <w:p w14:paraId="79DD9F03" w14:textId="77777777" w:rsidR="00491FBF" w:rsidRDefault="00491FBF" w:rsidP="003F335A"/>
    <w:p w14:paraId="59EDC9F6" w14:textId="77777777" w:rsidR="00491FBF" w:rsidRDefault="00491FBF" w:rsidP="003F335A"/>
    <w:p w14:paraId="7EBC1F88" w14:textId="77777777" w:rsidR="00491FBF" w:rsidRDefault="00491FBF" w:rsidP="003F335A"/>
    <w:p w14:paraId="716F98C3" w14:textId="77777777" w:rsidR="00491FBF" w:rsidRDefault="00491FBF" w:rsidP="003F335A"/>
    <w:p w14:paraId="18053817" w14:textId="4F265B75" w:rsidR="00491FBF" w:rsidRDefault="00491FBF" w:rsidP="003F335A"/>
    <w:p w14:paraId="56072E62" w14:textId="36307489" w:rsidR="00261F36" w:rsidRDefault="00261F36" w:rsidP="003F335A"/>
    <w:p w14:paraId="384CA123" w14:textId="7FD330FF" w:rsidR="003A6CA1" w:rsidRDefault="003A6CA1" w:rsidP="003F335A">
      <w:r>
        <w:rPr>
          <w:noProof/>
        </w:rPr>
        <w:drawing>
          <wp:anchor distT="0" distB="0" distL="114300" distR="114300" simplePos="0" relativeHeight="251658245" behindDoc="1" locked="0" layoutInCell="1" allowOverlap="1" wp14:anchorId="23F4BDF9" wp14:editId="3029730B">
            <wp:simplePos x="0" y="0"/>
            <wp:positionH relativeFrom="margin">
              <wp:align>right</wp:align>
            </wp:positionH>
            <wp:positionV relativeFrom="paragraph">
              <wp:posOffset>0</wp:posOffset>
            </wp:positionV>
            <wp:extent cx="5730240" cy="2322195"/>
            <wp:effectExtent l="0" t="0" r="3810" b="1905"/>
            <wp:wrapSquare wrapText="bothSides"/>
            <wp:docPr id="66493368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33681" name="Picture 1"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2322195"/>
                    </a:xfrm>
                    <a:prstGeom prst="rect">
                      <a:avLst/>
                    </a:prstGeom>
                  </pic:spPr>
                </pic:pic>
              </a:graphicData>
            </a:graphic>
            <wp14:sizeRelH relativeFrom="margin">
              <wp14:pctWidth>0</wp14:pctWidth>
            </wp14:sizeRelH>
            <wp14:sizeRelV relativeFrom="margin">
              <wp14:pctHeight>0</wp14:pctHeight>
            </wp14:sizeRelV>
          </wp:anchor>
        </w:drawing>
      </w:r>
    </w:p>
    <w:p w14:paraId="6A2184FD" w14:textId="3F9C902E" w:rsidR="003A6CA1" w:rsidRDefault="008D037A" w:rsidP="003A6CA1">
      <w:pPr>
        <w:tabs>
          <w:tab w:val="left" w:pos="2880"/>
        </w:tabs>
      </w:pPr>
      <w:r>
        <w:t>T</w:t>
      </w:r>
      <w:r w:rsidR="003A6CA1">
        <w:t>he calendar built into canvas is a very good feature of the</w:t>
      </w:r>
      <w:r w:rsidR="00E82ABE">
        <w:t xml:space="preserve"> </w:t>
      </w:r>
      <w:r w:rsidR="003A6CA1">
        <w:t xml:space="preserve">application. It allows me to stay more organized and </w:t>
      </w:r>
      <w:r w:rsidR="00E82ABE">
        <w:t>be notified of events that are important with informative color coated slots for each event.</w:t>
      </w:r>
    </w:p>
    <w:p w14:paraId="389817EB" w14:textId="71A6118A" w:rsidR="00E82ABE" w:rsidRDefault="00E82ABE" w:rsidP="003A6CA1">
      <w:pPr>
        <w:tabs>
          <w:tab w:val="left" w:pos="2880"/>
        </w:tabs>
      </w:pPr>
    </w:p>
    <w:p w14:paraId="2A8174E8" w14:textId="0F618326" w:rsidR="00E82ABE" w:rsidRDefault="00E82ABE" w:rsidP="003A6CA1">
      <w:pPr>
        <w:tabs>
          <w:tab w:val="left" w:pos="2880"/>
        </w:tabs>
      </w:pPr>
      <w:r>
        <w:t>Can you give me three examples of software systems</w:t>
      </w:r>
      <w:r w:rsidR="008D037A">
        <w:t xml:space="preserve">, websites or apps </w:t>
      </w:r>
      <w:r>
        <w:t>that you believe to be poorly designed?</w:t>
      </w:r>
    </w:p>
    <w:p w14:paraId="1A91AA58" w14:textId="0456B1E7" w:rsidR="008D037A" w:rsidRDefault="008D037A" w:rsidP="008D037A">
      <w:pPr>
        <w:tabs>
          <w:tab w:val="left" w:pos="2880"/>
        </w:tabs>
        <w:ind w:left="720"/>
      </w:pPr>
      <w:r>
        <w:t>Piazza</w:t>
      </w:r>
    </w:p>
    <w:p w14:paraId="300F15BB" w14:textId="3C7E7A45" w:rsidR="008D037A" w:rsidRDefault="008D037A" w:rsidP="008D037A">
      <w:pPr>
        <w:tabs>
          <w:tab w:val="left" w:pos="2880"/>
        </w:tabs>
        <w:ind w:left="720"/>
      </w:pPr>
      <w:r>
        <w:t>The (old) Strætó app</w:t>
      </w:r>
    </w:p>
    <w:p w14:paraId="0A5CD7E7" w14:textId="43134852" w:rsidR="008D037A" w:rsidRDefault="008D037A" w:rsidP="008D037A">
      <w:pPr>
        <w:tabs>
          <w:tab w:val="left" w:pos="2880"/>
        </w:tabs>
        <w:ind w:left="720"/>
      </w:pPr>
      <w:r>
        <w:t xml:space="preserve">Taxi hreyfill </w:t>
      </w:r>
      <w:r w:rsidR="007E0226">
        <w:t>old</w:t>
      </w:r>
    </w:p>
    <w:p w14:paraId="2050DF6C" w14:textId="2345DE7E" w:rsidR="008D037A" w:rsidRDefault="008D037A" w:rsidP="008D037A">
      <w:pPr>
        <w:tabs>
          <w:tab w:val="left" w:pos="2880"/>
        </w:tabs>
      </w:pPr>
      <w:r>
        <w:t>Can you now give me an example of why you think these have poor design, starting with Taxi hreyfill?</w:t>
      </w:r>
    </w:p>
    <w:p w14:paraId="3B93ED52" w14:textId="75577143" w:rsidR="008D037A" w:rsidRDefault="00620258" w:rsidP="008D037A">
      <w:pPr>
        <w:tabs>
          <w:tab w:val="left" w:pos="2880"/>
        </w:tabs>
        <w:ind w:left="720"/>
      </w:pPr>
      <w:r>
        <w:rPr>
          <w:noProof/>
        </w:rPr>
        <w:drawing>
          <wp:anchor distT="0" distB="0" distL="114300" distR="114300" simplePos="0" relativeHeight="251658246" behindDoc="1" locked="0" layoutInCell="1" allowOverlap="1" wp14:anchorId="00AE0ACE" wp14:editId="7E36E322">
            <wp:simplePos x="0" y="0"/>
            <wp:positionH relativeFrom="margin">
              <wp:align>left</wp:align>
            </wp:positionH>
            <wp:positionV relativeFrom="paragraph">
              <wp:posOffset>41910</wp:posOffset>
            </wp:positionV>
            <wp:extent cx="1945005" cy="3467735"/>
            <wp:effectExtent l="0" t="0" r="0" b="0"/>
            <wp:wrapTight wrapText="bothSides">
              <wp:wrapPolygon edited="0">
                <wp:start x="0" y="0"/>
                <wp:lineTo x="0" y="21477"/>
                <wp:lineTo x="21367" y="21477"/>
                <wp:lineTo x="21367" y="0"/>
                <wp:lineTo x="0" y="0"/>
              </wp:wrapPolygon>
            </wp:wrapTight>
            <wp:docPr id="1905107779"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07779" name="Picture 2"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5005" cy="3467735"/>
                    </a:xfrm>
                    <a:prstGeom prst="rect">
                      <a:avLst/>
                    </a:prstGeom>
                  </pic:spPr>
                </pic:pic>
              </a:graphicData>
            </a:graphic>
            <wp14:sizeRelH relativeFrom="margin">
              <wp14:pctWidth>0</wp14:pctWidth>
            </wp14:sizeRelH>
            <wp14:sizeRelV relativeFrom="margin">
              <wp14:pctHeight>0</wp14:pctHeight>
            </wp14:sizeRelV>
          </wp:anchor>
        </w:drawing>
      </w:r>
      <w:r w:rsidR="007E0226">
        <w:t xml:space="preserve">For starters it has a very outdated UI design that is quite hard to read. </w:t>
      </w:r>
      <w:r>
        <w:t xml:space="preserve">There is also no option here to select destination to determine accurate prices for your trip. </w:t>
      </w:r>
    </w:p>
    <w:p w14:paraId="1B2EE885" w14:textId="77777777" w:rsidR="00620258" w:rsidRDefault="00620258" w:rsidP="008D037A">
      <w:pPr>
        <w:tabs>
          <w:tab w:val="left" w:pos="2880"/>
        </w:tabs>
        <w:ind w:left="720"/>
      </w:pPr>
    </w:p>
    <w:p w14:paraId="62BC77BD" w14:textId="77777777" w:rsidR="00620258" w:rsidRDefault="00620258" w:rsidP="008D037A">
      <w:pPr>
        <w:tabs>
          <w:tab w:val="left" w:pos="2880"/>
        </w:tabs>
        <w:ind w:left="720"/>
      </w:pPr>
    </w:p>
    <w:p w14:paraId="0B8AC77B" w14:textId="77777777" w:rsidR="00620258" w:rsidRDefault="00620258" w:rsidP="008D037A">
      <w:pPr>
        <w:tabs>
          <w:tab w:val="left" w:pos="2880"/>
        </w:tabs>
        <w:ind w:left="720"/>
      </w:pPr>
    </w:p>
    <w:p w14:paraId="144978CF" w14:textId="77777777" w:rsidR="00620258" w:rsidRDefault="00620258" w:rsidP="008D037A">
      <w:pPr>
        <w:tabs>
          <w:tab w:val="left" w:pos="2880"/>
        </w:tabs>
        <w:ind w:left="720"/>
      </w:pPr>
    </w:p>
    <w:p w14:paraId="2B188917" w14:textId="77777777" w:rsidR="00620258" w:rsidRDefault="00620258" w:rsidP="008D037A">
      <w:pPr>
        <w:tabs>
          <w:tab w:val="left" w:pos="2880"/>
        </w:tabs>
        <w:ind w:left="720"/>
      </w:pPr>
    </w:p>
    <w:p w14:paraId="02AE1F80" w14:textId="77777777" w:rsidR="00620258" w:rsidRDefault="00620258" w:rsidP="008D037A">
      <w:pPr>
        <w:tabs>
          <w:tab w:val="left" w:pos="2880"/>
        </w:tabs>
        <w:ind w:left="720"/>
      </w:pPr>
    </w:p>
    <w:p w14:paraId="787EAB3C" w14:textId="77777777" w:rsidR="00620258" w:rsidRDefault="00620258" w:rsidP="008D037A">
      <w:pPr>
        <w:tabs>
          <w:tab w:val="left" w:pos="2880"/>
        </w:tabs>
        <w:ind w:left="720"/>
      </w:pPr>
    </w:p>
    <w:p w14:paraId="697FE59C" w14:textId="77777777" w:rsidR="00620258" w:rsidRDefault="00620258" w:rsidP="008D037A">
      <w:pPr>
        <w:tabs>
          <w:tab w:val="left" w:pos="2880"/>
        </w:tabs>
        <w:ind w:left="720"/>
      </w:pPr>
    </w:p>
    <w:p w14:paraId="757DE575" w14:textId="77777777" w:rsidR="00620258" w:rsidRDefault="00620258" w:rsidP="008D037A">
      <w:pPr>
        <w:tabs>
          <w:tab w:val="left" w:pos="2880"/>
        </w:tabs>
        <w:ind w:left="720"/>
      </w:pPr>
    </w:p>
    <w:p w14:paraId="06A1B13D" w14:textId="77777777" w:rsidR="00620258" w:rsidRDefault="00620258" w:rsidP="008D037A">
      <w:pPr>
        <w:tabs>
          <w:tab w:val="left" w:pos="2880"/>
        </w:tabs>
        <w:ind w:left="720"/>
      </w:pPr>
    </w:p>
    <w:p w14:paraId="510470E4" w14:textId="24F673E6" w:rsidR="00620258" w:rsidRDefault="00620258" w:rsidP="008D037A">
      <w:pPr>
        <w:tabs>
          <w:tab w:val="left" w:pos="2880"/>
        </w:tabs>
        <w:ind w:left="720"/>
      </w:pPr>
      <w:r>
        <w:rPr>
          <w:noProof/>
        </w:rPr>
        <w:lastRenderedPageBreak/>
        <w:drawing>
          <wp:anchor distT="0" distB="0" distL="114300" distR="114300" simplePos="0" relativeHeight="251658247" behindDoc="1" locked="0" layoutInCell="1" allowOverlap="1" wp14:anchorId="42B59F2A" wp14:editId="6DA262FE">
            <wp:simplePos x="0" y="0"/>
            <wp:positionH relativeFrom="margin">
              <wp:align>left</wp:align>
            </wp:positionH>
            <wp:positionV relativeFrom="paragraph">
              <wp:posOffset>0</wp:posOffset>
            </wp:positionV>
            <wp:extent cx="2158365" cy="3727450"/>
            <wp:effectExtent l="0" t="0" r="0" b="6350"/>
            <wp:wrapTight wrapText="bothSides">
              <wp:wrapPolygon edited="0">
                <wp:start x="0" y="0"/>
                <wp:lineTo x="0" y="21526"/>
                <wp:lineTo x="21352" y="21526"/>
                <wp:lineTo x="21352" y="0"/>
                <wp:lineTo x="0" y="0"/>
              </wp:wrapPolygon>
            </wp:wrapTight>
            <wp:docPr id="140388838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88387" name="Picture 3"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8365" cy="3727450"/>
                    </a:xfrm>
                    <a:prstGeom prst="rect">
                      <a:avLst/>
                    </a:prstGeom>
                  </pic:spPr>
                </pic:pic>
              </a:graphicData>
            </a:graphic>
            <wp14:sizeRelH relativeFrom="margin">
              <wp14:pctWidth>0</wp14:pctWidth>
            </wp14:sizeRelH>
            <wp14:sizeRelV relativeFrom="margin">
              <wp14:pctHeight>0</wp14:pctHeight>
            </wp14:sizeRelV>
          </wp:anchor>
        </w:drawing>
      </w:r>
      <w:r>
        <w:t>Selecting a date is also quite frustrating as the pickup time and the pickup date are both rolled into one.</w:t>
      </w:r>
    </w:p>
    <w:p w14:paraId="45359DD2" w14:textId="77777777" w:rsidR="00620258" w:rsidRDefault="00620258" w:rsidP="008D037A">
      <w:pPr>
        <w:tabs>
          <w:tab w:val="left" w:pos="2880"/>
        </w:tabs>
        <w:ind w:left="720"/>
      </w:pPr>
    </w:p>
    <w:p w14:paraId="202A5234" w14:textId="77777777" w:rsidR="00620258" w:rsidRDefault="00620258" w:rsidP="008D037A">
      <w:pPr>
        <w:tabs>
          <w:tab w:val="left" w:pos="2880"/>
        </w:tabs>
        <w:ind w:left="720"/>
      </w:pPr>
    </w:p>
    <w:p w14:paraId="2A2A6E24" w14:textId="77777777" w:rsidR="00620258" w:rsidRDefault="00620258" w:rsidP="008D037A">
      <w:pPr>
        <w:tabs>
          <w:tab w:val="left" w:pos="2880"/>
        </w:tabs>
        <w:ind w:left="720"/>
      </w:pPr>
    </w:p>
    <w:p w14:paraId="24322813" w14:textId="77777777" w:rsidR="00620258" w:rsidRDefault="00620258" w:rsidP="008D037A">
      <w:pPr>
        <w:tabs>
          <w:tab w:val="left" w:pos="2880"/>
        </w:tabs>
        <w:ind w:left="720"/>
      </w:pPr>
    </w:p>
    <w:p w14:paraId="0BF961D1" w14:textId="77777777" w:rsidR="00620258" w:rsidRDefault="00620258" w:rsidP="008D037A">
      <w:pPr>
        <w:tabs>
          <w:tab w:val="left" w:pos="2880"/>
        </w:tabs>
        <w:ind w:left="720"/>
      </w:pPr>
    </w:p>
    <w:p w14:paraId="6436E71E" w14:textId="77777777" w:rsidR="00620258" w:rsidRDefault="00620258" w:rsidP="008D037A">
      <w:pPr>
        <w:tabs>
          <w:tab w:val="left" w:pos="2880"/>
        </w:tabs>
        <w:ind w:left="720"/>
      </w:pPr>
    </w:p>
    <w:p w14:paraId="140FBCA1" w14:textId="77777777" w:rsidR="00620258" w:rsidRDefault="00620258" w:rsidP="008D037A">
      <w:pPr>
        <w:tabs>
          <w:tab w:val="left" w:pos="2880"/>
        </w:tabs>
        <w:ind w:left="720"/>
      </w:pPr>
    </w:p>
    <w:p w14:paraId="11671444" w14:textId="77777777" w:rsidR="00620258" w:rsidRDefault="00620258" w:rsidP="008D037A">
      <w:pPr>
        <w:tabs>
          <w:tab w:val="left" w:pos="2880"/>
        </w:tabs>
        <w:ind w:left="720"/>
      </w:pPr>
    </w:p>
    <w:p w14:paraId="0B19D9EB" w14:textId="77777777" w:rsidR="00620258" w:rsidRDefault="00620258" w:rsidP="008D037A">
      <w:pPr>
        <w:tabs>
          <w:tab w:val="left" w:pos="2880"/>
        </w:tabs>
        <w:ind w:left="720"/>
      </w:pPr>
    </w:p>
    <w:p w14:paraId="4A114DAE" w14:textId="77777777" w:rsidR="00620258" w:rsidRDefault="00620258" w:rsidP="008D037A">
      <w:pPr>
        <w:tabs>
          <w:tab w:val="left" w:pos="2880"/>
        </w:tabs>
        <w:ind w:left="720"/>
      </w:pPr>
    </w:p>
    <w:p w14:paraId="1E5F62F3" w14:textId="582F729D" w:rsidR="00620258" w:rsidRDefault="00620258" w:rsidP="008D037A">
      <w:pPr>
        <w:tabs>
          <w:tab w:val="left" w:pos="2880"/>
        </w:tabs>
        <w:ind w:left="720"/>
      </w:pPr>
    </w:p>
    <w:p w14:paraId="1A700705" w14:textId="4E97A8C0" w:rsidR="00620258" w:rsidRDefault="00620258" w:rsidP="008D037A">
      <w:pPr>
        <w:tabs>
          <w:tab w:val="left" w:pos="2880"/>
        </w:tabs>
        <w:ind w:left="720"/>
      </w:pPr>
    </w:p>
    <w:p w14:paraId="1DCB9951" w14:textId="3F4F0E21" w:rsidR="00620258" w:rsidRDefault="00620258" w:rsidP="00620258">
      <w:pPr>
        <w:tabs>
          <w:tab w:val="left" w:pos="2880"/>
        </w:tabs>
      </w:pPr>
    </w:p>
    <w:p w14:paraId="7142335C" w14:textId="7285B93C" w:rsidR="00386A42" w:rsidRPr="00386A42" w:rsidRDefault="00386A42" w:rsidP="00386A42">
      <w:r>
        <w:rPr>
          <w:noProof/>
        </w:rPr>
        <w:drawing>
          <wp:anchor distT="0" distB="0" distL="114300" distR="114300" simplePos="0" relativeHeight="251658250" behindDoc="1" locked="0" layoutInCell="1" allowOverlap="1" wp14:anchorId="7FBDCE5E" wp14:editId="0F201A5A">
            <wp:simplePos x="0" y="0"/>
            <wp:positionH relativeFrom="margin">
              <wp:align>center</wp:align>
            </wp:positionH>
            <wp:positionV relativeFrom="paragraph">
              <wp:posOffset>10795</wp:posOffset>
            </wp:positionV>
            <wp:extent cx="4114165" cy="2327275"/>
            <wp:effectExtent l="0" t="0" r="635" b="0"/>
            <wp:wrapTight wrapText="bothSides">
              <wp:wrapPolygon edited="0">
                <wp:start x="0" y="0"/>
                <wp:lineTo x="0" y="21394"/>
                <wp:lineTo x="21503" y="21394"/>
                <wp:lineTo x="21503" y="0"/>
                <wp:lineTo x="0" y="0"/>
              </wp:wrapPolygon>
            </wp:wrapTight>
            <wp:docPr id="190328302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3024"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4165" cy="2327275"/>
                    </a:xfrm>
                    <a:prstGeom prst="rect">
                      <a:avLst/>
                    </a:prstGeom>
                  </pic:spPr>
                </pic:pic>
              </a:graphicData>
            </a:graphic>
            <wp14:sizeRelH relativeFrom="margin">
              <wp14:pctWidth>0</wp14:pctWidth>
            </wp14:sizeRelH>
            <wp14:sizeRelV relativeFrom="margin">
              <wp14:pctHeight>0</wp14:pctHeight>
            </wp14:sizeRelV>
          </wp:anchor>
        </w:drawing>
      </w:r>
    </w:p>
    <w:p w14:paraId="4673C603" w14:textId="6F5A75EB" w:rsidR="00386A42" w:rsidRDefault="00386A42" w:rsidP="00386A42"/>
    <w:p w14:paraId="72017300" w14:textId="77777777" w:rsidR="00386A42" w:rsidRDefault="00386A42" w:rsidP="00386A42"/>
    <w:p w14:paraId="3B48B0B6" w14:textId="47F78A72" w:rsidR="00386A42" w:rsidRDefault="00386A42" w:rsidP="00386A42"/>
    <w:p w14:paraId="6FF4431E" w14:textId="38957925" w:rsidR="00386A42" w:rsidRDefault="00386A42" w:rsidP="00386A42"/>
    <w:p w14:paraId="411B457D" w14:textId="191632CA" w:rsidR="00386A42" w:rsidRDefault="00386A42" w:rsidP="00386A42"/>
    <w:p w14:paraId="5F55AA73" w14:textId="77777777" w:rsidR="00386A42" w:rsidRDefault="00386A42" w:rsidP="00386A42"/>
    <w:p w14:paraId="5C282C3B" w14:textId="4223CD3F" w:rsidR="00386A42" w:rsidRDefault="00386A42" w:rsidP="00386A42"/>
    <w:p w14:paraId="504B4196" w14:textId="77777777" w:rsidR="00386A42" w:rsidRDefault="00386A42" w:rsidP="00386A42"/>
    <w:p w14:paraId="0655A105" w14:textId="1FDAD15D" w:rsidR="00386A42" w:rsidRDefault="00386A42" w:rsidP="00386A42">
      <w:r>
        <w:t>Piazza as soon as you enter the site its just intimidating to look at, an overwhelming amount of information and a lot of buttons that you have no idea what do crammed into one screen.</w:t>
      </w:r>
      <w:r w:rsidR="005733B9">
        <w:t xml:space="preserve"> Looks hard to learn every function.</w:t>
      </w:r>
    </w:p>
    <w:p w14:paraId="1D6C5CBE" w14:textId="556363BD" w:rsidR="00386A42" w:rsidRDefault="00386A42" w:rsidP="00386A42">
      <w:r>
        <w:rPr>
          <w:noProof/>
        </w:rPr>
        <w:drawing>
          <wp:anchor distT="0" distB="0" distL="114300" distR="114300" simplePos="0" relativeHeight="251658251" behindDoc="0" locked="0" layoutInCell="1" allowOverlap="1" wp14:anchorId="60F62419" wp14:editId="12E52264">
            <wp:simplePos x="0" y="0"/>
            <wp:positionH relativeFrom="column">
              <wp:posOffset>0</wp:posOffset>
            </wp:positionH>
            <wp:positionV relativeFrom="paragraph">
              <wp:posOffset>635</wp:posOffset>
            </wp:positionV>
            <wp:extent cx="5731510" cy="516255"/>
            <wp:effectExtent l="0" t="0" r="2540" b="0"/>
            <wp:wrapTopAndBottom/>
            <wp:docPr id="977843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43258" name="Picture 977843258"/>
                    <pic:cNvPicPr/>
                  </pic:nvPicPr>
                  <pic:blipFill>
                    <a:blip r:embed="rId18">
                      <a:extLst>
                        <a:ext uri="{28A0092B-C50C-407E-A947-70E740481C1C}">
                          <a14:useLocalDpi xmlns:a14="http://schemas.microsoft.com/office/drawing/2010/main" val="0"/>
                        </a:ext>
                      </a:extLst>
                    </a:blip>
                    <a:stretch>
                      <a:fillRect/>
                    </a:stretch>
                  </pic:blipFill>
                  <pic:spPr>
                    <a:xfrm>
                      <a:off x="0" y="0"/>
                      <a:ext cx="5731510" cy="516255"/>
                    </a:xfrm>
                    <a:prstGeom prst="rect">
                      <a:avLst/>
                    </a:prstGeom>
                  </pic:spPr>
                </pic:pic>
              </a:graphicData>
            </a:graphic>
          </wp:anchor>
        </w:drawing>
      </w:r>
    </w:p>
    <w:p w14:paraId="6F1C0EB4" w14:textId="70845E69" w:rsidR="00386A42" w:rsidRDefault="00386A42" w:rsidP="00386A42">
      <w:pPr>
        <w:tabs>
          <w:tab w:val="left" w:pos="1200"/>
        </w:tabs>
      </w:pPr>
      <w:r>
        <w:rPr>
          <w:noProof/>
        </w:rPr>
        <w:lastRenderedPageBreak/>
        <w:drawing>
          <wp:anchor distT="0" distB="0" distL="114300" distR="114300" simplePos="0" relativeHeight="251658248" behindDoc="1" locked="0" layoutInCell="1" allowOverlap="1" wp14:anchorId="20A847C5" wp14:editId="69118152">
            <wp:simplePos x="0" y="0"/>
            <wp:positionH relativeFrom="margin">
              <wp:posOffset>0</wp:posOffset>
            </wp:positionH>
            <wp:positionV relativeFrom="paragraph">
              <wp:posOffset>0</wp:posOffset>
            </wp:positionV>
            <wp:extent cx="2491740" cy="2499360"/>
            <wp:effectExtent l="0" t="0" r="3810" b="0"/>
            <wp:wrapTight wrapText="bothSides">
              <wp:wrapPolygon edited="0">
                <wp:start x="0" y="0"/>
                <wp:lineTo x="0" y="21402"/>
                <wp:lineTo x="21468" y="21402"/>
                <wp:lineTo x="21468" y="0"/>
                <wp:lineTo x="0" y="0"/>
              </wp:wrapPolygon>
            </wp:wrapTight>
            <wp:docPr id="6299638" name="Picture 5" descr="A screenshot of a trip plan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638" name="Picture 5" descr="A screenshot of a trip plann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1740" cy="2499360"/>
                    </a:xfrm>
                    <a:prstGeom prst="rect">
                      <a:avLst/>
                    </a:prstGeom>
                  </pic:spPr>
                </pic:pic>
              </a:graphicData>
            </a:graphic>
            <wp14:sizeRelH relativeFrom="margin">
              <wp14:pctWidth>0</wp14:pctWidth>
            </wp14:sizeRelH>
            <wp14:sizeRelV relativeFrom="margin">
              <wp14:pctHeight>0</wp14:pctHeight>
            </wp14:sizeRelV>
          </wp:anchor>
        </w:drawing>
      </w:r>
      <w:r w:rsidR="005733B9">
        <w:t>The main thing about the strætó app is that you cannot select location based on map services therefore you have to memorize the names of stops or be out of luck.</w:t>
      </w:r>
    </w:p>
    <w:p w14:paraId="7219F0CA" w14:textId="7BA9DDEA" w:rsidR="00386A42" w:rsidRDefault="00386A42" w:rsidP="00386A42">
      <w:pPr>
        <w:tabs>
          <w:tab w:val="left" w:pos="1200"/>
        </w:tabs>
      </w:pPr>
    </w:p>
    <w:p w14:paraId="3347C5FF" w14:textId="3708139A" w:rsidR="00386A42" w:rsidRDefault="00386A42" w:rsidP="00386A42">
      <w:pPr>
        <w:tabs>
          <w:tab w:val="left" w:pos="1200"/>
        </w:tabs>
      </w:pPr>
    </w:p>
    <w:p w14:paraId="4CB9ACC6" w14:textId="296467AF" w:rsidR="00386A42" w:rsidRDefault="00386A42" w:rsidP="00386A42">
      <w:pPr>
        <w:tabs>
          <w:tab w:val="left" w:pos="1200"/>
        </w:tabs>
      </w:pPr>
    </w:p>
    <w:p w14:paraId="12269BAC" w14:textId="448E26B0" w:rsidR="00386A42" w:rsidRDefault="005733B9" w:rsidP="00386A42">
      <w:pPr>
        <w:tabs>
          <w:tab w:val="left" w:pos="1200"/>
        </w:tabs>
      </w:pPr>
      <w:r>
        <w:rPr>
          <w:noProof/>
        </w:rPr>
        <w:drawing>
          <wp:anchor distT="0" distB="0" distL="114300" distR="114300" simplePos="0" relativeHeight="251658249" behindDoc="1" locked="0" layoutInCell="1" allowOverlap="1" wp14:anchorId="3A995921" wp14:editId="6B47E66D">
            <wp:simplePos x="0" y="0"/>
            <wp:positionH relativeFrom="margin">
              <wp:posOffset>1836420</wp:posOffset>
            </wp:positionH>
            <wp:positionV relativeFrom="paragraph">
              <wp:posOffset>205105</wp:posOffset>
            </wp:positionV>
            <wp:extent cx="2240280" cy="2704465"/>
            <wp:effectExtent l="0" t="0" r="7620" b="635"/>
            <wp:wrapThrough wrapText="bothSides">
              <wp:wrapPolygon edited="0">
                <wp:start x="0" y="0"/>
                <wp:lineTo x="0" y="21453"/>
                <wp:lineTo x="21490" y="21453"/>
                <wp:lineTo x="21490" y="0"/>
                <wp:lineTo x="0" y="0"/>
              </wp:wrapPolygon>
            </wp:wrapThrough>
            <wp:docPr id="283232563"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32563" name="Picture 6" descr="A screenshot of a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0280" cy="2704465"/>
                    </a:xfrm>
                    <a:prstGeom prst="rect">
                      <a:avLst/>
                    </a:prstGeom>
                  </pic:spPr>
                </pic:pic>
              </a:graphicData>
            </a:graphic>
            <wp14:sizeRelH relativeFrom="margin">
              <wp14:pctWidth>0</wp14:pctWidth>
            </wp14:sizeRelH>
            <wp14:sizeRelV relativeFrom="margin">
              <wp14:pctHeight>0</wp14:pctHeight>
            </wp14:sizeRelV>
          </wp:anchor>
        </w:drawing>
      </w:r>
    </w:p>
    <w:p w14:paraId="14928F06" w14:textId="2768CF95" w:rsidR="00386A42" w:rsidRDefault="00386A42" w:rsidP="00386A42">
      <w:pPr>
        <w:tabs>
          <w:tab w:val="left" w:pos="1200"/>
        </w:tabs>
      </w:pPr>
    </w:p>
    <w:p w14:paraId="0154C4FB" w14:textId="3738F4CF" w:rsidR="00386A42" w:rsidRDefault="00386A42" w:rsidP="00386A42">
      <w:pPr>
        <w:tabs>
          <w:tab w:val="left" w:pos="1200"/>
        </w:tabs>
      </w:pPr>
    </w:p>
    <w:p w14:paraId="5038DCF2" w14:textId="06055514" w:rsidR="00386A42" w:rsidRDefault="00386A42" w:rsidP="00386A42">
      <w:pPr>
        <w:tabs>
          <w:tab w:val="left" w:pos="1200"/>
        </w:tabs>
      </w:pPr>
    </w:p>
    <w:p w14:paraId="644FB101" w14:textId="43590913" w:rsidR="00386A42" w:rsidRDefault="00386A42" w:rsidP="00386A42">
      <w:pPr>
        <w:tabs>
          <w:tab w:val="left" w:pos="1200"/>
        </w:tabs>
      </w:pPr>
    </w:p>
    <w:p w14:paraId="03FB5658" w14:textId="63FDCB95" w:rsidR="00386A42" w:rsidRDefault="00386A42" w:rsidP="00386A42">
      <w:pPr>
        <w:tabs>
          <w:tab w:val="left" w:pos="1200"/>
        </w:tabs>
      </w:pPr>
    </w:p>
    <w:p w14:paraId="21EF7C67" w14:textId="000B1504" w:rsidR="00386A42" w:rsidRDefault="00386A42" w:rsidP="00386A42">
      <w:pPr>
        <w:tabs>
          <w:tab w:val="left" w:pos="1200"/>
        </w:tabs>
      </w:pPr>
    </w:p>
    <w:p w14:paraId="1A160CB6" w14:textId="3164818E" w:rsidR="00386A42" w:rsidRDefault="00386A42" w:rsidP="00386A42">
      <w:pPr>
        <w:tabs>
          <w:tab w:val="left" w:pos="1200"/>
        </w:tabs>
      </w:pPr>
    </w:p>
    <w:p w14:paraId="1D298123" w14:textId="2F8BF2B4" w:rsidR="00386A42" w:rsidRDefault="00386A42" w:rsidP="00386A42">
      <w:pPr>
        <w:tabs>
          <w:tab w:val="left" w:pos="1200"/>
        </w:tabs>
      </w:pPr>
    </w:p>
    <w:p w14:paraId="635E1C36" w14:textId="474C90BA" w:rsidR="00386A42" w:rsidRDefault="00386A42" w:rsidP="00386A42">
      <w:pPr>
        <w:tabs>
          <w:tab w:val="left" w:pos="1200"/>
        </w:tabs>
      </w:pPr>
    </w:p>
    <w:p w14:paraId="5DACD8B7" w14:textId="59CFC3D0" w:rsidR="005733B9" w:rsidRDefault="005733B9" w:rsidP="00386A42">
      <w:pPr>
        <w:tabs>
          <w:tab w:val="left" w:pos="1200"/>
        </w:tabs>
      </w:pPr>
      <w:r>
        <w:rPr>
          <w:noProof/>
        </w:rPr>
        <w:drawing>
          <wp:anchor distT="0" distB="0" distL="114300" distR="114300" simplePos="0" relativeHeight="251658252" behindDoc="1" locked="0" layoutInCell="1" allowOverlap="1" wp14:anchorId="601DC027" wp14:editId="62D3C517">
            <wp:simplePos x="0" y="0"/>
            <wp:positionH relativeFrom="margin">
              <wp:posOffset>-60960</wp:posOffset>
            </wp:positionH>
            <wp:positionV relativeFrom="margin">
              <wp:posOffset>4847590</wp:posOffset>
            </wp:positionV>
            <wp:extent cx="822325" cy="3348990"/>
            <wp:effectExtent l="0" t="0" r="0" b="3810"/>
            <wp:wrapTight wrapText="bothSides">
              <wp:wrapPolygon edited="0">
                <wp:start x="0" y="0"/>
                <wp:lineTo x="0" y="21502"/>
                <wp:lineTo x="21016" y="21502"/>
                <wp:lineTo x="21016" y="0"/>
                <wp:lineTo x="0" y="0"/>
              </wp:wrapPolygon>
            </wp:wrapTight>
            <wp:docPr id="401742266" name="Picture 9" descr="A yellow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42266" name="Picture 9" descr="A yellow screen with black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flipH="1">
                      <a:off x="0" y="0"/>
                      <a:ext cx="822325" cy="3348990"/>
                    </a:xfrm>
                    <a:prstGeom prst="rect">
                      <a:avLst/>
                    </a:prstGeom>
                  </pic:spPr>
                </pic:pic>
              </a:graphicData>
            </a:graphic>
            <wp14:sizeRelH relativeFrom="margin">
              <wp14:pctWidth>0</wp14:pctWidth>
            </wp14:sizeRelH>
            <wp14:sizeRelV relativeFrom="margin">
              <wp14:pctHeight>0</wp14:pctHeight>
            </wp14:sizeRelV>
          </wp:anchor>
        </w:drawing>
      </w:r>
    </w:p>
    <w:p w14:paraId="75822FF6" w14:textId="7FB39162" w:rsidR="00386A42" w:rsidRDefault="005733B9" w:rsidP="00386A42">
      <w:pPr>
        <w:tabs>
          <w:tab w:val="left" w:pos="1200"/>
        </w:tabs>
      </w:pPr>
      <w:r>
        <w:t>Note: This I find quite interesting as this feature does exist, yet the interviewee did not know of its existence this to me signals that this is not being communicated properly. I suspect its because the interviewee is English speaking and the language options are buried under the side menu(on the bottom right of this image).</w:t>
      </w:r>
    </w:p>
    <w:p w14:paraId="50CD4741" w14:textId="2D66BF90" w:rsidR="00386A42" w:rsidRDefault="00386A42" w:rsidP="00386A42">
      <w:pPr>
        <w:tabs>
          <w:tab w:val="left" w:pos="1200"/>
        </w:tabs>
      </w:pPr>
    </w:p>
    <w:p w14:paraId="66E2F19C" w14:textId="77777777" w:rsidR="005733B9" w:rsidRDefault="005733B9" w:rsidP="00386A42">
      <w:pPr>
        <w:tabs>
          <w:tab w:val="left" w:pos="1200"/>
        </w:tabs>
      </w:pPr>
    </w:p>
    <w:p w14:paraId="7D3804C8" w14:textId="77777777" w:rsidR="005733B9" w:rsidRDefault="005733B9" w:rsidP="00386A42">
      <w:pPr>
        <w:tabs>
          <w:tab w:val="left" w:pos="1200"/>
        </w:tabs>
      </w:pPr>
    </w:p>
    <w:p w14:paraId="01893142" w14:textId="77777777" w:rsidR="005733B9" w:rsidRDefault="005733B9" w:rsidP="00386A42">
      <w:pPr>
        <w:tabs>
          <w:tab w:val="left" w:pos="1200"/>
        </w:tabs>
      </w:pPr>
    </w:p>
    <w:p w14:paraId="59202DA2" w14:textId="77777777" w:rsidR="005733B9" w:rsidRDefault="005733B9" w:rsidP="00386A42">
      <w:pPr>
        <w:tabs>
          <w:tab w:val="left" w:pos="1200"/>
        </w:tabs>
      </w:pPr>
    </w:p>
    <w:p w14:paraId="4993F4DA" w14:textId="77777777" w:rsidR="005733B9" w:rsidRDefault="005733B9" w:rsidP="00386A42">
      <w:pPr>
        <w:tabs>
          <w:tab w:val="left" w:pos="1200"/>
        </w:tabs>
      </w:pPr>
    </w:p>
    <w:p w14:paraId="49B243C9" w14:textId="77777777" w:rsidR="005733B9" w:rsidRDefault="005733B9" w:rsidP="00386A42">
      <w:pPr>
        <w:tabs>
          <w:tab w:val="left" w:pos="1200"/>
        </w:tabs>
      </w:pPr>
    </w:p>
    <w:p w14:paraId="4F6683D6" w14:textId="77777777" w:rsidR="005733B9" w:rsidRDefault="005733B9" w:rsidP="00386A42">
      <w:pPr>
        <w:tabs>
          <w:tab w:val="left" w:pos="1200"/>
        </w:tabs>
      </w:pPr>
    </w:p>
    <w:p w14:paraId="68901F8A" w14:textId="77777777" w:rsidR="005733B9" w:rsidRDefault="005733B9" w:rsidP="00386A42">
      <w:pPr>
        <w:tabs>
          <w:tab w:val="left" w:pos="1200"/>
        </w:tabs>
      </w:pPr>
    </w:p>
    <w:p w14:paraId="15E7D0EB" w14:textId="77777777" w:rsidR="005733B9" w:rsidRDefault="005733B9" w:rsidP="00386A42">
      <w:pPr>
        <w:tabs>
          <w:tab w:val="left" w:pos="1200"/>
        </w:tabs>
      </w:pPr>
    </w:p>
    <w:p w14:paraId="227E8A81" w14:textId="77777777" w:rsidR="005733B9" w:rsidRDefault="005733B9" w:rsidP="00386A42">
      <w:pPr>
        <w:tabs>
          <w:tab w:val="left" w:pos="1200"/>
        </w:tabs>
      </w:pPr>
    </w:p>
    <w:p w14:paraId="2E90989F" w14:textId="60D458D0" w:rsidR="005733B9" w:rsidRDefault="005733B9" w:rsidP="00386A42">
      <w:pPr>
        <w:tabs>
          <w:tab w:val="left" w:pos="1200"/>
        </w:tabs>
      </w:pPr>
      <w:r>
        <w:lastRenderedPageBreak/>
        <w:t>How old are you?</w:t>
      </w:r>
    </w:p>
    <w:p w14:paraId="7A2100B4" w14:textId="5F874317" w:rsidR="005733B9" w:rsidRDefault="005733B9" w:rsidP="00386A42">
      <w:pPr>
        <w:tabs>
          <w:tab w:val="left" w:pos="1200"/>
        </w:tabs>
      </w:pPr>
      <w:r>
        <w:tab/>
        <w:t>I am 21.</w:t>
      </w:r>
    </w:p>
    <w:p w14:paraId="35BBE94B" w14:textId="7C10C007" w:rsidR="005733B9" w:rsidRDefault="005733B9" w:rsidP="00386A42">
      <w:pPr>
        <w:tabs>
          <w:tab w:val="left" w:pos="1200"/>
        </w:tabs>
      </w:pPr>
      <w:r>
        <w:t>Is there anything that you would like to add here at the end?</w:t>
      </w:r>
    </w:p>
    <w:p w14:paraId="0BAD903E" w14:textId="32FC4D1D" w:rsidR="005733B9" w:rsidRPr="00386A42" w:rsidRDefault="005733B9" w:rsidP="00386A42">
      <w:pPr>
        <w:tabs>
          <w:tab w:val="left" w:pos="1200"/>
        </w:tabs>
      </w:pPr>
      <w:r>
        <w:tab/>
        <w:t>No theres nothing I would like to add.</w:t>
      </w:r>
    </w:p>
    <w:sectPr w:rsidR="005733B9" w:rsidRPr="00386A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E7D3" w14:textId="77777777" w:rsidR="000951FE" w:rsidRDefault="000951FE" w:rsidP="00620258">
      <w:pPr>
        <w:spacing w:after="0" w:line="240" w:lineRule="auto"/>
      </w:pPr>
      <w:r>
        <w:separator/>
      </w:r>
    </w:p>
  </w:endnote>
  <w:endnote w:type="continuationSeparator" w:id="0">
    <w:p w14:paraId="26A20BDB" w14:textId="77777777" w:rsidR="000951FE" w:rsidRDefault="000951FE" w:rsidP="00620258">
      <w:pPr>
        <w:spacing w:after="0" w:line="240" w:lineRule="auto"/>
      </w:pPr>
      <w:r>
        <w:continuationSeparator/>
      </w:r>
    </w:p>
  </w:endnote>
  <w:endnote w:type="continuationNotice" w:id="1">
    <w:p w14:paraId="48ECE8E7" w14:textId="77777777" w:rsidR="00261F36" w:rsidRDefault="00261F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41E9" w14:textId="77777777" w:rsidR="000951FE" w:rsidRDefault="000951FE" w:rsidP="00620258">
      <w:pPr>
        <w:spacing w:after="0" w:line="240" w:lineRule="auto"/>
      </w:pPr>
      <w:r>
        <w:separator/>
      </w:r>
    </w:p>
  </w:footnote>
  <w:footnote w:type="continuationSeparator" w:id="0">
    <w:p w14:paraId="56F7C25C" w14:textId="77777777" w:rsidR="000951FE" w:rsidRDefault="000951FE" w:rsidP="00620258">
      <w:pPr>
        <w:spacing w:after="0" w:line="240" w:lineRule="auto"/>
      </w:pPr>
      <w:r>
        <w:continuationSeparator/>
      </w:r>
    </w:p>
  </w:footnote>
  <w:footnote w:type="continuationNotice" w:id="1">
    <w:p w14:paraId="6E1000FE" w14:textId="77777777" w:rsidR="00261F36" w:rsidRDefault="00261F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91"/>
    <w:rsid w:val="00002EA3"/>
    <w:rsid w:val="00004461"/>
    <w:rsid w:val="000158A5"/>
    <w:rsid w:val="000268DE"/>
    <w:rsid w:val="000272B6"/>
    <w:rsid w:val="0003284D"/>
    <w:rsid w:val="000503CA"/>
    <w:rsid w:val="000951FE"/>
    <w:rsid w:val="000C7A4E"/>
    <w:rsid w:val="00104EA9"/>
    <w:rsid w:val="00106D84"/>
    <w:rsid w:val="00116346"/>
    <w:rsid w:val="00127051"/>
    <w:rsid w:val="00153739"/>
    <w:rsid w:val="00166E9D"/>
    <w:rsid w:val="00181A84"/>
    <w:rsid w:val="001855B5"/>
    <w:rsid w:val="00186FE9"/>
    <w:rsid w:val="00191A90"/>
    <w:rsid w:val="001A5DCB"/>
    <w:rsid w:val="001A752D"/>
    <w:rsid w:val="0021543C"/>
    <w:rsid w:val="0022201A"/>
    <w:rsid w:val="00260723"/>
    <w:rsid w:val="00261F36"/>
    <w:rsid w:val="00265CA8"/>
    <w:rsid w:val="00265D1D"/>
    <w:rsid w:val="00272385"/>
    <w:rsid w:val="002D1C01"/>
    <w:rsid w:val="00325D17"/>
    <w:rsid w:val="00344611"/>
    <w:rsid w:val="00344617"/>
    <w:rsid w:val="003768DF"/>
    <w:rsid w:val="00386A42"/>
    <w:rsid w:val="003A2569"/>
    <w:rsid w:val="003A6CA1"/>
    <w:rsid w:val="003A7284"/>
    <w:rsid w:val="003B546B"/>
    <w:rsid w:val="003C21A8"/>
    <w:rsid w:val="003E4C58"/>
    <w:rsid w:val="003F2C8C"/>
    <w:rsid w:val="003F335A"/>
    <w:rsid w:val="00401A3F"/>
    <w:rsid w:val="004162EB"/>
    <w:rsid w:val="00420E6B"/>
    <w:rsid w:val="004317C3"/>
    <w:rsid w:val="0044732A"/>
    <w:rsid w:val="00474E05"/>
    <w:rsid w:val="00487004"/>
    <w:rsid w:val="00491FBF"/>
    <w:rsid w:val="004C0FBA"/>
    <w:rsid w:val="0050055E"/>
    <w:rsid w:val="0052218B"/>
    <w:rsid w:val="00524DB4"/>
    <w:rsid w:val="0052742F"/>
    <w:rsid w:val="005438CB"/>
    <w:rsid w:val="00562C32"/>
    <w:rsid w:val="00572874"/>
    <w:rsid w:val="005733B9"/>
    <w:rsid w:val="005901B0"/>
    <w:rsid w:val="005C1ECF"/>
    <w:rsid w:val="005C357D"/>
    <w:rsid w:val="005D71C7"/>
    <w:rsid w:val="00620258"/>
    <w:rsid w:val="00636477"/>
    <w:rsid w:val="00636C46"/>
    <w:rsid w:val="00636CB5"/>
    <w:rsid w:val="00655FAD"/>
    <w:rsid w:val="0065775C"/>
    <w:rsid w:val="0069561B"/>
    <w:rsid w:val="006B2404"/>
    <w:rsid w:val="0071774C"/>
    <w:rsid w:val="00734EC6"/>
    <w:rsid w:val="00766899"/>
    <w:rsid w:val="00775D6D"/>
    <w:rsid w:val="007E0226"/>
    <w:rsid w:val="00810DDF"/>
    <w:rsid w:val="0086468D"/>
    <w:rsid w:val="008A0478"/>
    <w:rsid w:val="008C0508"/>
    <w:rsid w:val="008C30D5"/>
    <w:rsid w:val="008D037A"/>
    <w:rsid w:val="008D52C3"/>
    <w:rsid w:val="008D74F9"/>
    <w:rsid w:val="008E6E39"/>
    <w:rsid w:val="00904CC7"/>
    <w:rsid w:val="00924E0E"/>
    <w:rsid w:val="00934943"/>
    <w:rsid w:val="0096710A"/>
    <w:rsid w:val="0098127D"/>
    <w:rsid w:val="0099739D"/>
    <w:rsid w:val="009C02D1"/>
    <w:rsid w:val="009D181B"/>
    <w:rsid w:val="00A24850"/>
    <w:rsid w:val="00A24AD1"/>
    <w:rsid w:val="00A26F7B"/>
    <w:rsid w:val="00A47D25"/>
    <w:rsid w:val="00A66DA7"/>
    <w:rsid w:val="00A74495"/>
    <w:rsid w:val="00A9530E"/>
    <w:rsid w:val="00A96841"/>
    <w:rsid w:val="00AA1CB7"/>
    <w:rsid w:val="00AA330A"/>
    <w:rsid w:val="00AD3048"/>
    <w:rsid w:val="00AE269E"/>
    <w:rsid w:val="00AE5188"/>
    <w:rsid w:val="00B05FF6"/>
    <w:rsid w:val="00B36908"/>
    <w:rsid w:val="00B67E2A"/>
    <w:rsid w:val="00BA2A7B"/>
    <w:rsid w:val="00BE736B"/>
    <w:rsid w:val="00C3337D"/>
    <w:rsid w:val="00C4455E"/>
    <w:rsid w:val="00C5053F"/>
    <w:rsid w:val="00C61A4E"/>
    <w:rsid w:val="00C9130D"/>
    <w:rsid w:val="00C95E3F"/>
    <w:rsid w:val="00CD64D7"/>
    <w:rsid w:val="00CD744D"/>
    <w:rsid w:val="00CE1AF3"/>
    <w:rsid w:val="00CE6864"/>
    <w:rsid w:val="00D21891"/>
    <w:rsid w:val="00D572AD"/>
    <w:rsid w:val="00DB3EEE"/>
    <w:rsid w:val="00DD51D1"/>
    <w:rsid w:val="00DE7CFC"/>
    <w:rsid w:val="00E232CA"/>
    <w:rsid w:val="00E82ABE"/>
    <w:rsid w:val="00E83D4E"/>
    <w:rsid w:val="00EA79EB"/>
    <w:rsid w:val="00EB6CAF"/>
    <w:rsid w:val="00EB77C5"/>
    <w:rsid w:val="00EC203D"/>
    <w:rsid w:val="00F46828"/>
    <w:rsid w:val="00F627A7"/>
    <w:rsid w:val="00F73DFD"/>
    <w:rsid w:val="00F7627D"/>
    <w:rsid w:val="00FA2AC6"/>
    <w:rsid w:val="00FA3DE9"/>
    <w:rsid w:val="00FB786B"/>
    <w:rsid w:val="00FC4B2E"/>
    <w:rsid w:val="00FC519D"/>
    <w:rsid w:val="00FE4AB6"/>
    <w:rsid w:val="00FE7886"/>
    <w:rsid w:val="00FF0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3E5A"/>
  <w15:chartTrackingRefBased/>
  <w15:docId w15:val="{665B835A-3A88-41D9-BABB-DDD05258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8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89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274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449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20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258"/>
  </w:style>
  <w:style w:type="paragraph" w:styleId="Footer">
    <w:name w:val="footer"/>
    <w:basedOn w:val="Normal"/>
    <w:link w:val="FooterChar"/>
    <w:uiPriority w:val="99"/>
    <w:unhideWhenUsed/>
    <w:rsid w:val="00620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3AD33-FD36-4C0D-ACEE-4E1C869A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Friðrik Fannar Söebech</dc:creator>
  <cp:keywords/>
  <dc:description/>
  <cp:lastModifiedBy>Friðrik Soebech</cp:lastModifiedBy>
  <cp:revision>130</cp:revision>
  <dcterms:created xsi:type="dcterms:W3CDTF">2023-08-25T14:54:00Z</dcterms:created>
  <dcterms:modified xsi:type="dcterms:W3CDTF">2023-08-27T17:47:00Z</dcterms:modified>
</cp:coreProperties>
</file>